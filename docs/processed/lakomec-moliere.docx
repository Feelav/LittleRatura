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Lakomec</w:t>
      </w:r>
    </w:p>
    <w:p>
      <w:pPr>
        <w:pStyle w:val="Heading1"/>
      </w:pPr>
      <w:bookmarkStart w:id="20" w:name="lakomec-moliére"/>
      <w:r>
        <w:t xml:space="preserve">Lakomec | Moliére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chorobná touha po penězích; láska, krádež, podvod, lakomství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Paříž, 17. stol.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žánr:</w:t>
      </w:r>
      <w:bookmarkEnd w:id="27"/>
    </w:p>
    <w:p>
      <w:pPr>
        <w:pStyle w:val="FirstParagraph"/>
      </w:pPr>
      <w:r>
        <w:t xml:space="preserve">drama komedie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-není"/>
      <w:r>
        <w:t xml:space="preserve">Vypravěč/lyrický subject: není</w:t>
      </w:r>
      <w:bookmarkEnd w:id="29"/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Harpagon</w:t>
      </w:r>
    </w:p>
    <w:p>
      <w:pPr>
        <w:pStyle w:val="Compact"/>
        <w:numPr>
          <w:numId w:val="1001"/>
          <w:ilvl w:val="0"/>
        </w:numPr>
      </w:pPr>
      <w:r>
        <w:t xml:space="preserve">vdovec, lichvář, chamtivý, lakomý, vše obětuje pro peníze</w:t>
      </w:r>
    </w:p>
    <w:p>
      <w:pPr>
        <w:pStyle w:val="Compact"/>
        <w:numPr>
          <w:numId w:val="1001"/>
          <w:ilvl w:val="0"/>
        </w:numPr>
      </w:pPr>
      <w:r>
        <w:t xml:space="preserve">záporná postava (ale tragikomická)</w:t>
      </w:r>
    </w:p>
    <w:p>
      <w:pPr>
        <w:pStyle w:val="Compact"/>
        <w:numPr>
          <w:numId w:val="1001"/>
          <w:ilvl w:val="0"/>
        </w:numPr>
      </w:pPr>
      <w:r>
        <w:t xml:space="preserve">Elisa/Eliška</w:t>
      </w:r>
    </w:p>
    <w:p>
      <w:pPr>
        <w:pStyle w:val="Compact"/>
        <w:numPr>
          <w:numId w:val="1001"/>
          <w:ilvl w:val="0"/>
        </w:numPr>
      </w:pPr>
      <w:r>
        <w:t xml:space="preserve">upřímná, spravedlivá, miluje Valéra, tajné zasnoubení</w:t>
      </w:r>
    </w:p>
    <w:p>
      <w:pPr>
        <w:pStyle w:val="Compact"/>
        <w:numPr>
          <w:numId w:val="1001"/>
          <w:ilvl w:val="0"/>
        </w:numPr>
      </w:pPr>
      <w:r>
        <w:t xml:space="preserve">Kleantes</w:t>
      </w:r>
    </w:p>
    <w:p>
      <w:pPr>
        <w:pStyle w:val="Compact"/>
        <w:numPr>
          <w:numId w:val="1001"/>
          <w:ilvl w:val="0"/>
        </w:numPr>
      </w:pPr>
      <w:r>
        <w:t xml:space="preserve">chytrý, podnikavý, vadí mu otcovo chování, miluje Marianu a chce si ji vzít</w:t>
      </w:r>
    </w:p>
    <w:p>
      <w:pPr>
        <w:pStyle w:val="Compact"/>
        <w:numPr>
          <w:numId w:val="1001"/>
          <w:ilvl w:val="0"/>
        </w:numPr>
      </w:pPr>
      <w:r>
        <w:t xml:space="preserve">Valér</w:t>
      </w:r>
      <w:r>
        <w:t xml:space="preserve"> </w:t>
      </w:r>
      <w:r>
        <w:t xml:space="preserve">-Anselmův syn, miluje Elisu, snaží se získat Harpagonovu přízeň, aby si ji mohl vzít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pStyle w:val="Compact"/>
        <w:numPr>
          <w:numId w:val="1002"/>
          <w:ilvl w:val="0"/>
        </w:numPr>
      </w:pPr>
      <w:r>
        <w:t xml:space="preserve">Mariana</w:t>
      </w:r>
    </w:p>
    <w:p>
      <w:pPr>
        <w:pStyle w:val="Compact"/>
        <w:numPr>
          <w:numId w:val="1003"/>
          <w:ilvl w:val="1"/>
        </w:numPr>
      </w:pPr>
      <w:r>
        <w:t xml:space="preserve">chudá dívka, stará se o matku, chce si ji vzít Kleantes i Harpagon</w:t>
      </w:r>
    </w:p>
    <w:p>
      <w:pPr>
        <w:pStyle w:val="Compact"/>
        <w:numPr>
          <w:numId w:val="1002"/>
          <w:ilvl w:val="0"/>
        </w:numPr>
      </w:pPr>
      <w:r>
        <w:t xml:space="preserve">Anselm</w:t>
      </w:r>
    </w:p>
    <w:p>
      <w:pPr>
        <w:pStyle w:val="Compact"/>
        <w:numPr>
          <w:numId w:val="1004"/>
          <w:ilvl w:val="1"/>
        </w:numPr>
      </w:pPr>
      <w:r>
        <w:t xml:space="preserve">bohatý muž, Harpagon by chtěl, aby si vzal Elisu</w:t>
      </w:r>
    </w:p>
    <w:p>
      <w:pPr>
        <w:pStyle w:val="Compact"/>
        <w:numPr>
          <w:numId w:val="1002"/>
          <w:ilvl w:val="0"/>
        </w:numPr>
      </w:pPr>
      <w:r>
        <w:t xml:space="preserve">La Flèche/Čipera/Štika</w:t>
      </w:r>
    </w:p>
    <w:p>
      <w:pPr>
        <w:pStyle w:val="Compact"/>
        <w:numPr>
          <w:numId w:val="1005"/>
          <w:ilvl w:val="1"/>
        </w:numPr>
      </w:pPr>
      <w:r>
        <w:t xml:space="preserve">Kleantův sluha, udělal by pro něj všechno, vzal peníze</w:t>
      </w:r>
    </w:p>
    <w:p>
      <w:pPr>
        <w:pStyle w:val="Compact"/>
        <w:numPr>
          <w:numId w:val="1002"/>
          <w:ilvl w:val="0"/>
        </w:numPr>
      </w:pPr>
      <w:r>
        <w:t xml:space="preserve">Frosina</w:t>
      </w:r>
    </w:p>
    <w:p>
      <w:pPr>
        <w:pStyle w:val="Compact"/>
        <w:numPr>
          <w:numId w:val="1006"/>
          <w:ilvl w:val="1"/>
        </w:numPr>
      </w:pPr>
      <w:r>
        <w:t xml:space="preserve">dohazovačka, manipulátorka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t xml:space="preserve">převážně dialogy, monology</w:t>
      </w:r>
    </w:p>
    <w:p>
      <w:pPr>
        <w:pStyle w:val="BlockText"/>
      </w:pPr>
      <w:r>
        <w:t xml:space="preserve">„Peníze, mé penízky…“ – Harpagon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t xml:space="preserve">přímé</w:t>
      </w:r>
    </w:p>
    <w:p>
      <w:pPr>
        <w:pStyle w:val="Heading3"/>
      </w:pPr>
      <w:bookmarkStart w:id="35" w:name="iii.-část"/>
      <w:r>
        <w:t xml:space="preserve">III. ČÁST</w:t>
      </w:r>
      <w:bookmarkEnd w:id="35"/>
    </w:p>
    <w:p>
      <w:pPr>
        <w:pStyle w:val="Heading4"/>
      </w:pPr>
      <w:bookmarkStart w:id="36" w:name="jazykové-prostředky"/>
      <w:r>
        <w:t xml:space="preserve">Jazykové prostředky</w:t>
      </w:r>
      <w:bookmarkEnd w:id="36"/>
    </w:p>
    <w:p>
      <w:pPr>
        <w:pStyle w:val="FirstParagraph"/>
      </w:pPr>
      <w:r>
        <w:t xml:space="preserve">Postavy vyšších vrstev - jazyk spisovný, archaismy (záleží na překladu)</w:t>
      </w:r>
    </w:p>
    <w:p>
      <w:pPr>
        <w:pStyle w:val="BodyText"/>
      </w:pPr>
      <w:r>
        <w:t xml:space="preserve">Ostatní – hovorový, i vulgarismy</w:t>
      </w:r>
    </w:p>
    <w:p>
      <w:pPr>
        <w:pStyle w:val="Heading4"/>
      </w:pPr>
      <w:bookmarkStart w:id="37" w:name="tropy-a-figury-a-jejich-funkce-výňatku"/>
      <w:r>
        <w:t xml:space="preserve">Tropy a figury a jejich funkce výňatku</w:t>
      </w:r>
      <w:bookmarkEnd w:id="37"/>
    </w:p>
    <w:p>
      <w:pPr>
        <w:pStyle w:val="FirstParagraph"/>
      </w:pPr>
      <w:r>
        <w:rPr>
          <w:b/>
        </w:rPr>
        <w:t xml:space="preserve">Symbol</w:t>
      </w:r>
    </w:p>
    <w:p>
      <w:pPr>
        <w:pStyle w:val="BlockText"/>
      </w:pPr>
      <w:r>
        <w:t xml:space="preserve">„Srdce mé…“</w:t>
      </w:r>
    </w:p>
    <w:p>
      <w:pPr>
        <w:pStyle w:val="FirstParagraph"/>
      </w:pPr>
      <w:r>
        <w:rPr>
          <w:b/>
        </w:rPr>
        <w:t xml:space="preserve">Personifikace</w:t>
      </w:r>
    </w:p>
    <w:p>
      <w:pPr>
        <w:pStyle w:val="BlockText"/>
      </w:pPr>
      <w:r>
        <w:t xml:space="preserve">„…vyrval život můj zuřivosti vln…“</w:t>
      </w:r>
    </w:p>
    <w:p>
      <w:pPr>
        <w:pStyle w:val="FirstParagraph"/>
      </w:pPr>
      <w:r>
        <w:rPr>
          <w:b/>
        </w:rPr>
        <w:t xml:space="preserve">Epiteton constans</w:t>
      </w:r>
    </w:p>
    <w:p>
      <w:pPr>
        <w:pStyle w:val="BlockText"/>
      </w:pPr>
      <w:r>
        <w:t xml:space="preserve">„…plamenné lásky…“</w:t>
      </w:r>
    </w:p>
    <w:p>
      <w:pPr>
        <w:pStyle w:val="FirstParagraph"/>
      </w:pPr>
      <w:r>
        <w:rPr>
          <w:b/>
        </w:rPr>
        <w:t xml:space="preserve">Anafora</w:t>
      </w:r>
    </w:p>
    <w:p>
      <w:pPr>
        <w:pStyle w:val="BlockText"/>
      </w:pPr>
      <w:r>
        <w:t xml:space="preserve">„…jako já; a já…“</w:t>
      </w:r>
    </w:p>
    <w:p>
      <w:pPr>
        <w:pStyle w:val="FirstParagraph"/>
      </w:pPr>
      <w:r>
        <w:t xml:space="preserve">Tropy barvitěji popisují situaci, ukazují, jak postava rozhovor prožívá.</w:t>
      </w:r>
    </w:p>
    <w:p>
      <w:pPr>
        <w:pStyle w:val="Heading2"/>
      </w:pPr>
      <w:bookmarkStart w:id="38" w:name="literárněhistorický-konext"/>
      <w:r>
        <w:t xml:space="preserve">Literárněhistorický konext</w:t>
      </w:r>
      <w:bookmarkEnd w:id="38"/>
    </w:p>
    <w:p>
      <w:pPr>
        <w:pStyle w:val="Heading4"/>
      </w:pPr>
      <w:bookmarkStart w:id="39" w:name="kontext-autorovy-tvorby"/>
      <w:r>
        <w:t xml:space="preserve">Kontext autorovy tvorby</w:t>
      </w:r>
      <w:bookmarkEnd w:id="39"/>
    </w:p>
    <w:p>
      <w:pPr>
        <w:pStyle w:val="FirstParagraph"/>
      </w:pPr>
      <w:r>
        <w:t xml:space="preserve">Ve svých hrách se vysmívá negativním vlastnostem lidí (zejména</w:t>
      </w:r>
      <w:r>
        <w:t xml:space="preserve"> </w:t>
      </w:r>
      <w:r>
        <w:t xml:space="preserve">pokrytectví), kritizuje lidské nedostatky a slabosti, kritizuje</w:t>
      </w:r>
      <w:r>
        <w:t xml:space="preserve"> </w:t>
      </w:r>
      <w:r>
        <w:t xml:space="preserve">skutečnost. Nejvýznamnější díla Lakomec, Tartuffe, Zdravý a nemocný,</w:t>
      </w:r>
      <w:r>
        <w:t xml:space="preserve"> </w:t>
      </w:r>
      <w:r>
        <w:t xml:space="preserve">Misantrop, Škola žen. Díla vždy pojata humorně a satiricky, diváci</w:t>
      </w:r>
      <w:r>
        <w:t xml:space="preserve"> </w:t>
      </w:r>
      <w:r>
        <w:t xml:space="preserve">sympatizují s postavami.</w:t>
      </w:r>
    </w:p>
    <w:p>
      <w:pPr>
        <w:pStyle w:val="Heading4"/>
      </w:pPr>
      <w:bookmarkStart w:id="40" w:name="literárníobecně-kulturní-context"/>
      <w:r>
        <w:t xml:space="preserve">Literární/obecně kulturní context</w:t>
      </w:r>
      <w:bookmarkEnd w:id="40"/>
    </w:p>
    <w:p>
      <w:pPr>
        <w:pStyle w:val="FirstParagraph"/>
      </w:pPr>
      <w:r>
        <w:rPr>
          <w:b/>
        </w:rPr>
        <w:t xml:space="preserve">Klasicismus</w:t>
      </w:r>
      <w:r>
        <w:t xml:space="preserve">, vzorem je antické umění, Aristotelovy jednoty (místa,</w:t>
      </w:r>
      <w:r>
        <w:t xml:space="preserve"> </w:t>
      </w:r>
      <w:r>
        <w:t xml:space="preserve">času a děje), dělení literatury na vysokou (óda, epos, tragédie) a</w:t>
      </w:r>
      <w:r>
        <w:t xml:space="preserve"> </w:t>
      </w:r>
      <w:r>
        <w:t xml:space="preserve">nízkou (komedie, fraška, bajka, satira). Ve Francii vládne Ludvík XIV.</w:t>
      </w:r>
      <w:r>
        <w:t xml:space="preserve"> </w:t>
      </w:r>
      <w:r>
        <w:t xml:space="preserve">– absolutismus. Odklonění od víry, obrácení se k rozumu.</w:t>
      </w:r>
    </w:p>
    <w:p>
      <w:pPr>
        <w:pStyle w:val="BodyText"/>
      </w:pPr>
      <w:r>
        <w:rPr>
          <w:b/>
        </w:rPr>
        <w:t xml:space="preserve">Další autoři:</w:t>
      </w:r>
    </w:p>
    <w:p>
      <w:pPr>
        <w:numPr>
          <w:numId w:val="1007"/>
          <w:ilvl w:val="0"/>
        </w:numPr>
      </w:pPr>
      <w:r>
        <w:t xml:space="preserve">Pierre Corneille (Cid)</w:t>
      </w:r>
    </w:p>
    <w:p>
      <w:pPr>
        <w:numPr>
          <w:numId w:val="1007"/>
          <w:ilvl w:val="0"/>
        </w:numPr>
      </w:pPr>
      <w:r>
        <w:t xml:space="preserve">Jean Racine (Faidra)</w:t>
      </w:r>
    </w:p>
    <w:p>
      <w:pPr>
        <w:numPr>
          <w:numId w:val="1007"/>
          <w:ilvl w:val="0"/>
        </w:numPr>
      </w:pPr>
      <w:r>
        <w:t xml:space="preserve">Jean de la Fontaine (Bajky)</w:t>
      </w:r>
    </w:p>
    <w:p>
      <w:pPr>
        <w:numPr>
          <w:numId w:val="1007"/>
          <w:ilvl w:val="0"/>
        </w:numPr>
      </w:pPr>
      <w:r>
        <w:t xml:space="preserve">Carlo Goldoni (Poprask na laguně, Sluha dvou pánů)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Lakomec</dc:title>
  <dc:creator/>
  <dc:description>Lakomec | čtenářský deník</dc:description>
  <cp:keywords/>
  <dcterms:created xsi:type="dcterms:W3CDTF">2019-05-15T00:27:16Z</dcterms:created>
  <dcterms:modified xsi:type="dcterms:W3CDTF">2019-05-15T00:27:16Z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/docs/processed/lakomec-moliere.docx</vt:lpwstr>
  </property>
  <property fmtid="{D5CDD505-2E9C-101B-9397-08002B2CF9AE}" pid="5" name="tags">
    <vt:lpwstr/>
  </property>
</Properties>
</file>